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CC0" w:rsidRPr="00960602" w:rsidRDefault="00897CC0" w:rsidP="00897CC0">
      <w:pPr>
        <w:jc w:val="center"/>
        <w:rPr>
          <w:sz w:val="30"/>
          <w:szCs w:val="30"/>
        </w:rPr>
      </w:pPr>
      <w:r w:rsidRPr="00960602">
        <w:rPr>
          <w:rFonts w:hint="eastAsia"/>
          <w:sz w:val="30"/>
          <w:szCs w:val="30"/>
        </w:rPr>
        <w:t>实验</w:t>
      </w:r>
      <w:r w:rsidR="00E12316">
        <w:rPr>
          <w:sz w:val="30"/>
          <w:szCs w:val="30"/>
        </w:rPr>
        <w:t>9-1</w:t>
      </w:r>
      <w:r>
        <w:rPr>
          <w:rFonts w:hint="eastAsia"/>
          <w:sz w:val="30"/>
          <w:szCs w:val="30"/>
        </w:rPr>
        <w:t xml:space="preserve">  JDBC</w:t>
      </w:r>
      <w:r>
        <w:rPr>
          <w:sz w:val="30"/>
          <w:szCs w:val="30"/>
        </w:rPr>
        <w:t>实现数据的增删改查</w:t>
      </w:r>
      <w:r w:rsidRPr="00960602">
        <w:rPr>
          <w:rFonts w:hint="eastAsia"/>
          <w:sz w:val="30"/>
          <w:szCs w:val="30"/>
        </w:rPr>
        <w:t>实验</w:t>
      </w:r>
    </w:p>
    <w:p w:rsidR="00897CC0" w:rsidRPr="00274277" w:rsidRDefault="00897CC0" w:rsidP="00897CC0">
      <w:pPr>
        <w:rPr>
          <w:sz w:val="28"/>
          <w:szCs w:val="28"/>
        </w:rPr>
      </w:pPr>
      <w:r w:rsidRPr="00274277">
        <w:rPr>
          <w:rFonts w:hint="eastAsia"/>
          <w:sz w:val="28"/>
          <w:szCs w:val="28"/>
        </w:rPr>
        <w:t>班级：</w:t>
      </w:r>
      <w:r w:rsidRPr="00274277">
        <w:rPr>
          <w:rFonts w:hint="eastAsia"/>
          <w:sz w:val="28"/>
          <w:szCs w:val="28"/>
        </w:rPr>
        <w:t xml:space="preserve">_____________  </w:t>
      </w:r>
      <w:r w:rsidRPr="00274277">
        <w:rPr>
          <w:rFonts w:hint="eastAsia"/>
          <w:sz w:val="28"/>
          <w:szCs w:val="28"/>
        </w:rPr>
        <w:t>姓名：</w:t>
      </w:r>
      <w:r w:rsidRPr="00274277">
        <w:rPr>
          <w:rFonts w:hint="eastAsia"/>
          <w:sz w:val="28"/>
          <w:szCs w:val="28"/>
        </w:rPr>
        <w:t xml:space="preserve">____________ </w:t>
      </w:r>
      <w:r w:rsidRPr="00274277">
        <w:rPr>
          <w:rFonts w:hint="eastAsia"/>
          <w:sz w:val="28"/>
          <w:szCs w:val="28"/>
        </w:rPr>
        <w:t>学号：</w:t>
      </w:r>
      <w:r w:rsidRPr="00274277">
        <w:rPr>
          <w:rFonts w:hint="eastAsia"/>
          <w:sz w:val="28"/>
          <w:szCs w:val="28"/>
        </w:rPr>
        <w:t>__________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7CC0" w:rsidTr="00505717">
        <w:tc>
          <w:tcPr>
            <w:tcW w:w="8522" w:type="dxa"/>
          </w:tcPr>
          <w:p w:rsidR="00897CC0" w:rsidRDefault="00897CC0" w:rsidP="00505717">
            <w:r>
              <w:rPr>
                <w:rFonts w:hint="eastAsia"/>
              </w:rPr>
              <w:t>实验目的：</w:t>
            </w:r>
          </w:p>
          <w:p w:rsidR="00897CC0" w:rsidRDefault="00897CC0" w:rsidP="00505717">
            <w:r>
              <w:rPr>
                <w:rFonts w:hint="eastAsia"/>
              </w:rPr>
              <w:t xml:space="preserve">     1 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接口定义</w:t>
            </w:r>
          </w:p>
          <w:p w:rsidR="00897CC0" w:rsidRDefault="00897CC0" w:rsidP="00505717">
            <w:r>
              <w:rPr>
                <w:rFonts w:hint="eastAsia"/>
              </w:rPr>
              <w:t xml:space="preserve">     2 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DriverManager</w:t>
            </w:r>
            <w:r>
              <w:rPr>
                <w:rFonts w:hint="eastAsia"/>
              </w:rPr>
              <w:t>类的应用</w:t>
            </w:r>
          </w:p>
          <w:p w:rsidR="00897CC0" w:rsidRDefault="00897CC0" w:rsidP="00505717">
            <w:r>
              <w:rPr>
                <w:rFonts w:hint="eastAsia"/>
              </w:rPr>
              <w:t xml:space="preserve">     3 Connection</w:t>
            </w:r>
            <w:r>
              <w:rPr>
                <w:rFonts w:hint="eastAsia"/>
              </w:rPr>
              <w:t>接口的应用</w:t>
            </w:r>
          </w:p>
          <w:p w:rsidR="00897CC0" w:rsidRDefault="00897CC0" w:rsidP="00505717">
            <w:r>
              <w:rPr>
                <w:rFonts w:hint="eastAsia"/>
              </w:rPr>
              <w:t xml:space="preserve">     4 Statement</w:t>
            </w:r>
            <w:r>
              <w:rPr>
                <w:rFonts w:hint="eastAsia"/>
              </w:rPr>
              <w:t>接口的应用</w:t>
            </w:r>
          </w:p>
          <w:p w:rsidR="00897CC0" w:rsidRDefault="00897CC0" w:rsidP="00505717">
            <w:r>
              <w:rPr>
                <w:rFonts w:hint="eastAsia"/>
              </w:rPr>
              <w:t xml:space="preserve">     5 ResultSet</w:t>
            </w:r>
            <w:r>
              <w:rPr>
                <w:rFonts w:hint="eastAsia"/>
              </w:rPr>
              <w:t>接口的定义和应用</w:t>
            </w:r>
          </w:p>
          <w:p w:rsidR="00897CC0" w:rsidRDefault="00897CC0" w:rsidP="00897CC0">
            <w:r>
              <w:rPr>
                <w:rFonts w:hint="eastAsia"/>
              </w:rPr>
              <w:t>实验过程：</w:t>
            </w:r>
          </w:p>
          <w:p w:rsidR="00897CC0" w:rsidRDefault="00897CC0" w:rsidP="00897CC0">
            <w:pPr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登录模块</w:t>
            </w:r>
          </w:p>
          <w:p w:rsidR="00897CC0" w:rsidRDefault="00897CC0" w:rsidP="00897CC0">
            <w:pPr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）需要导入</w:t>
            </w:r>
            <w:r w:rsidRPr="004B7912">
              <w:t>mysql-connector-java-5.1.23-bin.jar</w:t>
            </w:r>
            <w:r>
              <w:t>文件，同时复制一份存放在</w:t>
            </w:r>
            <w:r w:rsidRPr="004B7912">
              <w:t>C:\Program Files\Apache Software Foundation\Apache Tomcat 8.0.27\lib</w:t>
            </w:r>
            <w:r>
              <w:t>文件下。</w:t>
            </w:r>
          </w:p>
          <w:p w:rsidR="00897CC0" w:rsidRDefault="00897CC0" w:rsidP="00897CC0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）打开</w:t>
            </w:r>
            <w:r>
              <w:rPr>
                <w:rFonts w:hint="eastAsia"/>
              </w:rPr>
              <w:t>MyEclipse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NetBeans</w:t>
            </w: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UserManager_1</w:t>
            </w:r>
            <w:r>
              <w:rPr>
                <w:rFonts w:hint="eastAsia"/>
              </w:rPr>
              <w:t>项目，导入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驱动和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包，如图所示：</w:t>
            </w:r>
          </w:p>
          <w:p w:rsidR="00897CC0" w:rsidRDefault="00897CC0" w:rsidP="00897CC0">
            <w:pPr>
              <w:widowControl/>
              <w:jc w:val="center"/>
            </w:pPr>
            <w:r>
              <w:object w:dxaOrig="6389" w:dyaOrig="46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9.85pt;height:234.75pt" o:ole="">
                  <v:imagedata r:id="rId7" o:title=""/>
                </v:shape>
                <o:OLEObject Type="Embed" ProgID="PBrush" ShapeID="_x0000_i1025" DrawAspect="Content" ObjectID="_1634561207" r:id="rId8"/>
              </w:object>
            </w:r>
          </w:p>
          <w:p w:rsidR="00897CC0" w:rsidRDefault="00897CC0" w:rsidP="00897CC0">
            <w:pPr>
              <w:widowControl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）观察需要创建以下文件实现操作：</w:t>
            </w:r>
          </w:p>
          <w:p w:rsidR="00897CC0" w:rsidRPr="00960602" w:rsidRDefault="00D107C2" w:rsidP="00897CC0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9A9AB6" wp14:editId="74F4B8D5">
                  <wp:extent cx="2005624" cy="3600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624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7CC0" w:rsidRDefault="00897CC0" w:rsidP="00897CC0"/>
          <w:p w:rsidR="00897CC0" w:rsidRDefault="00897CC0" w:rsidP="00897CC0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WebContent</w:t>
            </w:r>
            <w:r>
              <w:rPr>
                <w:rFonts w:hint="eastAsia"/>
              </w:rPr>
              <w:t>下新建</w:t>
            </w:r>
            <w:r>
              <w:rPr>
                <w:rFonts w:hint="eastAsia"/>
              </w:rPr>
              <w:t>login.jsp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login_deal.jsp</w:t>
            </w:r>
            <w:r>
              <w:rPr>
                <w:rFonts w:hint="eastAsia"/>
              </w:rPr>
              <w:t>文件，如图所示：</w:t>
            </w:r>
          </w:p>
          <w:p w:rsidR="00897CC0" w:rsidRDefault="00897CC0" w:rsidP="00897CC0">
            <w:pPr>
              <w:ind w:firstLine="420"/>
            </w:pPr>
          </w:p>
          <w:p w:rsidR="00897CC0" w:rsidRDefault="00897CC0" w:rsidP="00897CC0">
            <w:pPr>
              <w:ind w:firstLineChars="400" w:firstLine="840"/>
            </w:pPr>
            <w:r>
              <w:rPr>
                <w:rFonts w:hint="eastAsia"/>
              </w:rPr>
              <w:t>双击</w:t>
            </w:r>
            <w:r w:rsidRPr="00681800">
              <w:rPr>
                <w:rFonts w:hint="eastAsia"/>
                <w:highlight w:val="yellow"/>
              </w:rPr>
              <w:t>login.jsp</w:t>
            </w:r>
            <w:r>
              <w:rPr>
                <w:rFonts w:hint="eastAsia"/>
              </w:rPr>
              <w:t>页面，按图</w:t>
            </w:r>
            <w:r>
              <w:rPr>
                <w:rFonts w:hint="eastAsia"/>
              </w:rPr>
              <w:t>3.28</w:t>
            </w:r>
            <w:r>
              <w:rPr>
                <w:rFonts w:hint="eastAsia"/>
              </w:rPr>
              <w:t>所示，制作如下表单。</w:t>
            </w:r>
          </w:p>
          <w:p w:rsidR="00897CC0" w:rsidRDefault="00897CC0" w:rsidP="00897CC0">
            <w:pPr>
              <w:ind w:firstLine="4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039995" cy="1860550"/>
                  <wp:effectExtent l="0" t="0" r="8255" b="6350"/>
                  <wp:docPr id="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9995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7CC0" w:rsidRDefault="00897CC0" w:rsidP="00897CC0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3.28  login.jsp</w:t>
            </w:r>
            <w:r>
              <w:rPr>
                <w:rFonts w:hint="eastAsia"/>
              </w:rPr>
              <w:t>页面</w:t>
            </w:r>
          </w:p>
          <w:p w:rsidR="00897CC0" w:rsidRPr="003F2B4F" w:rsidRDefault="00897CC0" w:rsidP="00897CC0">
            <w:pPr>
              <w:spacing w:line="360" w:lineRule="auto"/>
              <w:rPr>
                <w:sz w:val="24"/>
                <w:szCs w:val="24"/>
              </w:rPr>
            </w:pPr>
            <w:r w:rsidRPr="003F2B4F">
              <w:rPr>
                <w:sz w:val="24"/>
                <w:szCs w:val="24"/>
              </w:rPr>
              <w:t>L</w:t>
            </w:r>
            <w:r w:rsidRPr="003F2B4F">
              <w:rPr>
                <w:rFonts w:hint="eastAsia"/>
                <w:sz w:val="24"/>
                <w:szCs w:val="24"/>
              </w:rPr>
              <w:t>ogin.jsp</w:t>
            </w:r>
            <w:r w:rsidRPr="003F2B4F">
              <w:rPr>
                <w:rFonts w:hint="eastAsia"/>
                <w:sz w:val="24"/>
                <w:szCs w:val="24"/>
              </w:rPr>
              <w:t>页面表单属性入表</w:t>
            </w:r>
            <w:r w:rsidRPr="003F2B4F">
              <w:rPr>
                <w:rFonts w:hint="eastAsia"/>
                <w:sz w:val="24"/>
                <w:szCs w:val="24"/>
              </w:rPr>
              <w:t>3-2</w:t>
            </w:r>
            <w:r w:rsidRPr="003F2B4F">
              <w:rPr>
                <w:rFonts w:hint="eastAsia"/>
                <w:sz w:val="24"/>
                <w:szCs w:val="24"/>
              </w:rPr>
              <w:t>所示。</w:t>
            </w:r>
          </w:p>
          <w:p w:rsidR="00897CC0" w:rsidRPr="007C1693" w:rsidRDefault="00897CC0" w:rsidP="00897CC0">
            <w:pPr>
              <w:ind w:firstLine="420"/>
              <w:jc w:val="center"/>
              <w:rPr>
                <w:b/>
              </w:rPr>
            </w:pPr>
            <w:r w:rsidRPr="00A44F83">
              <w:rPr>
                <w:rFonts w:hint="eastAsia"/>
                <w:b/>
              </w:rPr>
              <w:t>表</w:t>
            </w:r>
            <w:r>
              <w:rPr>
                <w:rFonts w:hint="eastAsia"/>
                <w:b/>
              </w:rPr>
              <w:t xml:space="preserve"> 3</w:t>
            </w:r>
            <w:r w:rsidRPr="00A44F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2 login</w:t>
            </w:r>
            <w:r w:rsidRPr="00A44F83">
              <w:rPr>
                <w:rFonts w:hint="eastAsia"/>
                <w:b/>
              </w:rPr>
              <w:t>.jsp</w:t>
            </w:r>
            <w:r>
              <w:rPr>
                <w:rFonts w:hint="eastAsia"/>
                <w:b/>
              </w:rPr>
              <w:t>页面</w:t>
            </w:r>
            <w:r w:rsidRPr="00A44F83">
              <w:rPr>
                <w:rFonts w:hint="eastAsia"/>
                <w:b/>
              </w:rPr>
              <w:t>表单</w:t>
            </w:r>
            <w:r>
              <w:rPr>
                <w:rFonts w:hint="eastAsia"/>
                <w:b/>
              </w:rPr>
              <w:t>设置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0"/>
              <w:gridCol w:w="3922"/>
              <w:gridCol w:w="2479"/>
            </w:tblGrid>
            <w:tr w:rsidR="00897CC0" w:rsidTr="00505717">
              <w:tc>
                <w:tcPr>
                  <w:tcW w:w="1276" w:type="dxa"/>
                  <w:shd w:val="clear" w:color="auto" w:fill="auto"/>
                </w:tcPr>
                <w:p w:rsidR="00897CC0" w:rsidRPr="00974BC8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974BC8">
                    <w:rPr>
                      <w:rFonts w:hint="eastAsia"/>
                      <w:sz w:val="24"/>
                      <w:szCs w:val="24"/>
                    </w:rPr>
                    <w:t>类型</w:t>
                  </w:r>
                </w:p>
              </w:tc>
              <w:tc>
                <w:tcPr>
                  <w:tcW w:w="4089" w:type="dxa"/>
                  <w:shd w:val="clear" w:color="auto" w:fill="auto"/>
                </w:tcPr>
                <w:p w:rsidR="00897CC0" w:rsidRPr="00974BC8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974BC8">
                    <w:rPr>
                      <w:rFonts w:hint="eastAsia"/>
                      <w:sz w:val="24"/>
                      <w:szCs w:val="24"/>
                    </w:rPr>
                    <w:t>Name</w:t>
                  </w:r>
                  <w:r w:rsidRPr="00974BC8">
                    <w:rPr>
                      <w:rFonts w:hint="eastAsia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2482" w:type="dxa"/>
                  <w:shd w:val="clear" w:color="auto" w:fill="auto"/>
                </w:tcPr>
                <w:p w:rsidR="00897CC0" w:rsidRPr="00974BC8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974BC8">
                    <w:rPr>
                      <w:rFonts w:hint="eastAsia"/>
                      <w:sz w:val="24"/>
                      <w:szCs w:val="24"/>
                    </w:rPr>
                    <w:t>说明</w:t>
                  </w:r>
                </w:p>
              </w:tc>
            </w:tr>
            <w:tr w:rsidR="00897CC0" w:rsidTr="00505717">
              <w:tc>
                <w:tcPr>
                  <w:tcW w:w="1276" w:type="dxa"/>
                  <w:shd w:val="clear" w:color="auto" w:fill="auto"/>
                </w:tcPr>
                <w:p w:rsidR="00897CC0" w:rsidRPr="00974BC8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974BC8">
                    <w:rPr>
                      <w:rFonts w:hint="eastAsia"/>
                      <w:sz w:val="24"/>
                      <w:szCs w:val="24"/>
                    </w:rPr>
                    <w:t>文本框</w:t>
                  </w:r>
                </w:p>
              </w:tc>
              <w:tc>
                <w:tcPr>
                  <w:tcW w:w="4089" w:type="dxa"/>
                  <w:shd w:val="clear" w:color="auto" w:fill="auto"/>
                </w:tcPr>
                <w:p w:rsidR="00897CC0" w:rsidRPr="00974BC8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974BC8">
                    <w:rPr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482" w:type="dxa"/>
                  <w:shd w:val="clear" w:color="auto" w:fill="auto"/>
                </w:tcPr>
                <w:p w:rsidR="00897CC0" w:rsidRPr="00974BC8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974BC8">
                    <w:rPr>
                      <w:rFonts w:hint="eastAsia"/>
                      <w:sz w:val="24"/>
                      <w:szCs w:val="24"/>
                    </w:rPr>
                    <w:t>用户名文本框</w:t>
                  </w:r>
                </w:p>
              </w:tc>
            </w:tr>
            <w:tr w:rsidR="00897CC0" w:rsidTr="00505717">
              <w:tc>
                <w:tcPr>
                  <w:tcW w:w="1276" w:type="dxa"/>
                  <w:shd w:val="clear" w:color="auto" w:fill="auto"/>
                </w:tcPr>
                <w:p w:rsidR="00897CC0" w:rsidRPr="00974BC8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974BC8">
                    <w:rPr>
                      <w:rFonts w:hint="eastAsia"/>
                      <w:sz w:val="24"/>
                      <w:szCs w:val="24"/>
                    </w:rPr>
                    <w:t>文本框</w:t>
                  </w:r>
                </w:p>
              </w:tc>
              <w:tc>
                <w:tcPr>
                  <w:tcW w:w="4089" w:type="dxa"/>
                  <w:shd w:val="clear" w:color="auto" w:fill="auto"/>
                </w:tcPr>
                <w:p w:rsidR="00897CC0" w:rsidRPr="00974BC8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974BC8">
                    <w:rPr>
                      <w:sz w:val="24"/>
                      <w:szCs w:val="24"/>
                    </w:rPr>
                    <w:t>passwd</w:t>
                  </w:r>
                </w:p>
              </w:tc>
              <w:tc>
                <w:tcPr>
                  <w:tcW w:w="2482" w:type="dxa"/>
                  <w:shd w:val="clear" w:color="auto" w:fill="auto"/>
                </w:tcPr>
                <w:p w:rsidR="00897CC0" w:rsidRPr="00974BC8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974BC8">
                    <w:rPr>
                      <w:rFonts w:hint="eastAsia"/>
                      <w:sz w:val="24"/>
                      <w:szCs w:val="24"/>
                    </w:rPr>
                    <w:t>密码文本框</w:t>
                  </w:r>
                </w:p>
              </w:tc>
            </w:tr>
            <w:tr w:rsidR="00897CC0" w:rsidTr="00505717">
              <w:tc>
                <w:tcPr>
                  <w:tcW w:w="1276" w:type="dxa"/>
                  <w:shd w:val="clear" w:color="auto" w:fill="auto"/>
                </w:tcPr>
                <w:p w:rsidR="00897CC0" w:rsidRPr="00974BC8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974BC8">
                    <w:rPr>
                      <w:rFonts w:hint="eastAsia"/>
                      <w:sz w:val="24"/>
                      <w:szCs w:val="24"/>
                    </w:rPr>
                    <w:t>按钮</w:t>
                  </w:r>
                </w:p>
              </w:tc>
              <w:tc>
                <w:tcPr>
                  <w:tcW w:w="4089" w:type="dxa"/>
                  <w:shd w:val="clear" w:color="auto" w:fill="auto"/>
                </w:tcPr>
                <w:p w:rsidR="00897CC0" w:rsidRPr="00974BC8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974BC8">
                    <w:rPr>
                      <w:sz w:val="24"/>
                      <w:szCs w:val="24"/>
                    </w:rPr>
                    <w:t>Button</w:t>
                  </w:r>
                  <w:r w:rsidRPr="00974BC8">
                    <w:rPr>
                      <w:rFonts w:hint="eastAsia"/>
                      <w:sz w:val="24"/>
                      <w:szCs w:val="24"/>
                    </w:rPr>
                    <w:t>，</w:t>
                  </w:r>
                  <w:r w:rsidRPr="00974BC8">
                    <w:rPr>
                      <w:sz w:val="24"/>
                      <w:szCs w:val="24"/>
                    </w:rPr>
                    <w:t>type</w:t>
                  </w:r>
                  <w:r w:rsidRPr="00974BC8">
                    <w:rPr>
                      <w:rFonts w:hint="eastAsia"/>
                      <w:sz w:val="24"/>
                      <w:szCs w:val="24"/>
                    </w:rPr>
                    <w:t>属性是</w:t>
                  </w:r>
                  <w:r w:rsidRPr="00974BC8">
                    <w:rPr>
                      <w:sz w:val="24"/>
                      <w:szCs w:val="24"/>
                    </w:rPr>
                    <w:t>submit</w:t>
                  </w:r>
                </w:p>
              </w:tc>
              <w:tc>
                <w:tcPr>
                  <w:tcW w:w="2482" w:type="dxa"/>
                  <w:shd w:val="clear" w:color="auto" w:fill="auto"/>
                </w:tcPr>
                <w:p w:rsidR="00897CC0" w:rsidRPr="00974BC8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7F1082">
                    <w:rPr>
                      <w:rFonts w:hint="eastAsia"/>
                      <w:sz w:val="24"/>
                      <w:szCs w:val="24"/>
                    </w:rPr>
                    <w:t>登录</w:t>
                  </w:r>
                  <w:r w:rsidRPr="00974BC8">
                    <w:rPr>
                      <w:rFonts w:hint="eastAsia"/>
                      <w:sz w:val="24"/>
                      <w:szCs w:val="24"/>
                    </w:rPr>
                    <w:t>按钮</w:t>
                  </w:r>
                </w:p>
              </w:tc>
            </w:tr>
            <w:tr w:rsidR="00897CC0" w:rsidTr="00505717">
              <w:tc>
                <w:tcPr>
                  <w:tcW w:w="1276" w:type="dxa"/>
                  <w:shd w:val="clear" w:color="auto" w:fill="auto"/>
                </w:tcPr>
                <w:p w:rsidR="00897CC0" w:rsidRPr="00974BC8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974BC8">
                    <w:rPr>
                      <w:rFonts w:hint="eastAsia"/>
                      <w:sz w:val="24"/>
                      <w:szCs w:val="24"/>
                    </w:rPr>
                    <w:t>按钮</w:t>
                  </w:r>
                </w:p>
              </w:tc>
              <w:tc>
                <w:tcPr>
                  <w:tcW w:w="4089" w:type="dxa"/>
                  <w:shd w:val="clear" w:color="auto" w:fill="auto"/>
                </w:tcPr>
                <w:p w:rsidR="00897CC0" w:rsidRPr="00974BC8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974BC8">
                    <w:rPr>
                      <w:rFonts w:hint="eastAsia"/>
                      <w:sz w:val="24"/>
                      <w:szCs w:val="24"/>
                    </w:rPr>
                    <w:t>Button</w:t>
                  </w:r>
                  <w:r w:rsidRPr="00974BC8">
                    <w:rPr>
                      <w:rFonts w:hint="eastAsia"/>
                      <w:sz w:val="24"/>
                      <w:szCs w:val="24"/>
                    </w:rPr>
                    <w:t>，</w:t>
                  </w:r>
                  <w:r w:rsidRPr="00974BC8">
                    <w:rPr>
                      <w:sz w:val="24"/>
                      <w:szCs w:val="24"/>
                    </w:rPr>
                    <w:t>type</w:t>
                  </w:r>
                  <w:r w:rsidRPr="00974BC8">
                    <w:rPr>
                      <w:rFonts w:hint="eastAsia"/>
                      <w:sz w:val="24"/>
                      <w:szCs w:val="24"/>
                    </w:rPr>
                    <w:t>属性是</w:t>
                  </w:r>
                  <w:r w:rsidRPr="00974BC8">
                    <w:rPr>
                      <w:rFonts w:hint="eastAsia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2482" w:type="dxa"/>
                  <w:shd w:val="clear" w:color="auto" w:fill="auto"/>
                </w:tcPr>
                <w:p w:rsidR="00897CC0" w:rsidRPr="00974BC8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974BC8">
                    <w:rPr>
                      <w:rFonts w:hint="eastAsia"/>
                      <w:sz w:val="24"/>
                      <w:szCs w:val="24"/>
                    </w:rPr>
                    <w:t>注册按钮</w:t>
                  </w:r>
                </w:p>
                <w:p w:rsidR="00897CC0" w:rsidRPr="00974BC8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974BC8">
                    <w:rPr>
                      <w:sz w:val="24"/>
                      <w:szCs w:val="24"/>
                    </w:rPr>
                    <w:lastRenderedPageBreak/>
                    <w:t>onclick="javascript: location.href='reg.jsp'"</w:t>
                  </w:r>
                </w:p>
              </w:tc>
            </w:tr>
          </w:tbl>
          <w:p w:rsidR="00897CC0" w:rsidRDefault="00897CC0" w:rsidP="00897CC0">
            <w:pPr>
              <w:ind w:firstLine="420"/>
            </w:pPr>
          </w:p>
          <w:p w:rsidR="00897CC0" w:rsidRDefault="00897CC0" w:rsidP="00897CC0">
            <w:pPr>
              <w:ind w:firstLineChars="400" w:firstLine="840"/>
            </w:pPr>
            <w:r>
              <w:rPr>
                <w:rFonts w:hint="eastAsia"/>
              </w:rPr>
              <w:t>双击</w:t>
            </w:r>
            <w:r w:rsidRPr="00681800">
              <w:rPr>
                <w:rFonts w:hint="eastAsia"/>
                <w:highlight w:val="yellow"/>
              </w:rPr>
              <w:t>login_deal.jsp</w:t>
            </w:r>
            <w:r>
              <w:rPr>
                <w:rFonts w:hint="eastAsia"/>
              </w:rPr>
              <w:t>页面，按图</w:t>
            </w:r>
            <w:r>
              <w:rPr>
                <w:rFonts w:hint="eastAsia"/>
              </w:rPr>
              <w:t xml:space="preserve">3.29 </w:t>
            </w:r>
            <w:r>
              <w:rPr>
                <w:rFonts w:hint="eastAsia"/>
              </w:rPr>
              <w:t>所示，输入如下代码。</w:t>
            </w:r>
          </w:p>
          <w:p w:rsidR="00897CC0" w:rsidRDefault="00897CC0" w:rsidP="00897CC0">
            <w:pPr>
              <w:ind w:firstLine="42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40000" cy="994872"/>
                  <wp:effectExtent l="19050" t="0" r="825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0" cy="994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7CC0" w:rsidRDefault="00897CC0" w:rsidP="00897CC0">
            <w:pPr>
              <w:ind w:firstLine="420"/>
            </w:pPr>
            <w:r>
              <w:rPr>
                <w:noProof/>
              </w:rPr>
              <w:drawing>
                <wp:inline distT="0" distB="0" distL="0" distR="0">
                  <wp:extent cx="5040000" cy="2687179"/>
                  <wp:effectExtent l="19050" t="0" r="825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0" cy="268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7CC0" w:rsidRDefault="00897CC0" w:rsidP="00897CC0">
            <w:pPr>
              <w:ind w:firstLine="420"/>
              <w:rPr>
                <w:noProof/>
              </w:rPr>
            </w:pPr>
          </w:p>
          <w:p w:rsidR="00897CC0" w:rsidRDefault="00897CC0" w:rsidP="00897CC0">
            <w:pPr>
              <w:ind w:firstLine="420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3.29  login.jsp</w:t>
            </w:r>
            <w:r>
              <w:rPr>
                <w:rFonts w:hint="eastAsia"/>
              </w:rPr>
              <w:t>页面</w:t>
            </w:r>
          </w:p>
          <w:p w:rsidR="00D107C2" w:rsidRDefault="00897CC0" w:rsidP="00897CC0">
            <w:r>
              <w:rPr>
                <w:rFonts w:hint="eastAsia"/>
              </w:rPr>
              <w:t xml:space="preserve">3 </w:t>
            </w:r>
            <w:r w:rsidR="00D107C2">
              <w:rPr>
                <w:rFonts w:hint="eastAsia"/>
              </w:rPr>
              <w:t>建立显示页面</w:t>
            </w:r>
            <w:r w:rsidR="00D107C2">
              <w:rPr>
                <w:rFonts w:hint="eastAsia"/>
              </w:rPr>
              <w:t>list.jsp</w:t>
            </w:r>
            <w:r w:rsidR="001B4221">
              <w:rPr>
                <w:rFonts w:hint="eastAsia"/>
              </w:rPr>
              <w:t>,</w:t>
            </w:r>
            <w:r w:rsidR="001B4221">
              <w:rPr>
                <w:rFonts w:hint="eastAsia"/>
              </w:rPr>
              <w:t>核心代码如下：</w:t>
            </w:r>
          </w:p>
          <w:p w:rsidR="00D107C2" w:rsidRPr="00D32641" w:rsidRDefault="00D32641" w:rsidP="00897CC0">
            <w:pPr>
              <w:rPr>
                <w:b/>
              </w:rPr>
            </w:pPr>
            <w:r>
              <w:object w:dxaOrig="10109" w:dyaOrig="5279">
                <v:shape id="_x0000_i1026" type="#_x0000_t75" style="width:415pt;height:216.45pt" o:ole="">
                  <v:imagedata r:id="rId13" o:title=""/>
                </v:shape>
                <o:OLEObject Type="Embed" ProgID="PBrush" ShapeID="_x0000_i1026" DrawAspect="Content" ObjectID="_1634561208" r:id="rId14"/>
              </w:object>
            </w:r>
          </w:p>
          <w:p w:rsidR="00D32641" w:rsidRDefault="00D32641" w:rsidP="00D32641">
            <w:r>
              <w:rPr>
                <w:rFonts w:hint="eastAsia"/>
              </w:rPr>
              <w:t>参考代码：</w:t>
            </w:r>
          </w:p>
          <w:p w:rsidR="00D32641" w:rsidRDefault="00D32641" w:rsidP="00D32641">
            <w:r>
              <w:object w:dxaOrig="10426" w:dyaOrig="6194">
                <v:shape id="_x0000_i1027" type="#_x0000_t75" style="width:415pt;height:246.55pt" o:ole="">
                  <v:imagedata r:id="rId15" o:title=""/>
                </v:shape>
                <o:OLEObject Type="Embed" ProgID="PBrush" ShapeID="_x0000_i1027" DrawAspect="Content" ObjectID="_1634561209" r:id="rId16"/>
              </w:object>
            </w:r>
          </w:p>
          <w:p w:rsidR="00D32641" w:rsidRDefault="00D32641" w:rsidP="00D32641">
            <w:r>
              <w:object w:dxaOrig="12268" w:dyaOrig="7634">
                <v:shape id="_x0000_i1028" type="#_x0000_t75" style="width:415.4pt;height:258.35pt" o:ole="">
                  <v:imagedata r:id="rId17" o:title=""/>
                </v:shape>
                <o:OLEObject Type="Embed" ProgID="PBrush" ShapeID="_x0000_i1028" DrawAspect="Content" ObjectID="_1634561210" r:id="rId18"/>
              </w:object>
            </w:r>
          </w:p>
          <w:p w:rsidR="00D107C2" w:rsidRDefault="00D32641" w:rsidP="00D32641">
            <w:r>
              <w:object w:dxaOrig="5191" w:dyaOrig="2880">
                <v:shape id="_x0000_i1029" type="#_x0000_t75" style="width:259.65pt;height:2in" o:ole="">
                  <v:imagedata r:id="rId19" o:title=""/>
                </v:shape>
                <o:OLEObject Type="Embed" ProgID="PBrush" ShapeID="_x0000_i1029" DrawAspect="Content" ObjectID="_1634561211" r:id="rId20"/>
              </w:object>
            </w:r>
            <w:bookmarkStart w:id="0" w:name="_GoBack"/>
            <w:bookmarkEnd w:id="0"/>
          </w:p>
          <w:p w:rsidR="00897CC0" w:rsidRDefault="00D107C2" w:rsidP="00897CC0">
            <w:r>
              <w:rPr>
                <w:rFonts w:hint="eastAsia"/>
              </w:rPr>
              <w:t>4</w:t>
            </w:r>
            <w:r w:rsidR="00897CC0">
              <w:rPr>
                <w:rFonts w:hint="eastAsia"/>
              </w:rPr>
              <w:t>注册模块</w:t>
            </w:r>
          </w:p>
          <w:p w:rsidR="00897CC0" w:rsidRDefault="00897CC0" w:rsidP="00897CC0">
            <w:pPr>
              <w:ind w:firstLineChars="200" w:firstLine="420"/>
              <w:rPr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打开</w:t>
            </w:r>
            <w:r w:rsidRPr="00681800">
              <w:rPr>
                <w:rFonts w:hint="eastAsia"/>
                <w:highlight w:val="yellow"/>
              </w:rPr>
              <w:t>reg.jsp</w:t>
            </w:r>
            <w:r>
              <w:rPr>
                <w:rFonts w:hint="eastAsia"/>
              </w:rPr>
              <w:t>网页，按图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所示，制作如下表单。</w:t>
            </w:r>
            <w:r>
              <w:rPr>
                <w:rFonts w:hint="eastAsia"/>
                <w:sz w:val="24"/>
                <w:szCs w:val="24"/>
              </w:rPr>
              <w:t>表单的</w:t>
            </w:r>
            <w:r>
              <w:rPr>
                <w:rFonts w:hint="eastAsia"/>
                <w:sz w:val="24"/>
                <w:szCs w:val="24"/>
              </w:rPr>
              <w:t>action</w:t>
            </w:r>
            <w:r>
              <w:rPr>
                <w:rFonts w:hint="eastAsia"/>
                <w:sz w:val="24"/>
                <w:szCs w:val="24"/>
              </w:rPr>
              <w:t>属性：</w:t>
            </w:r>
            <w:r>
              <w:rPr>
                <w:rFonts w:hint="eastAsia"/>
                <w:sz w:val="24"/>
                <w:szCs w:val="24"/>
              </w:rPr>
              <w:t>user_deal.jsp</w:t>
            </w:r>
            <w:r w:rsidR="00D35DA0"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>method</w:t>
            </w:r>
            <w:r>
              <w:rPr>
                <w:rFonts w:hint="eastAsia"/>
                <w:sz w:val="24"/>
                <w:szCs w:val="24"/>
              </w:rPr>
              <w:t>属性：</w:t>
            </w:r>
            <w:r>
              <w:rPr>
                <w:rFonts w:hint="eastAsia"/>
                <w:sz w:val="24"/>
                <w:szCs w:val="24"/>
              </w:rPr>
              <w:t>post</w:t>
            </w:r>
            <w:r w:rsidR="00D35DA0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如图</w:t>
            </w:r>
            <w:r>
              <w:rPr>
                <w:rFonts w:hint="eastAsia"/>
                <w:sz w:val="24"/>
                <w:szCs w:val="24"/>
              </w:rPr>
              <w:t>3.30</w:t>
            </w:r>
            <w:r>
              <w:rPr>
                <w:rFonts w:hint="eastAsia"/>
                <w:sz w:val="24"/>
                <w:szCs w:val="24"/>
              </w:rPr>
              <w:t>所示</w:t>
            </w:r>
            <w:r w:rsidR="00D35DA0">
              <w:rPr>
                <w:rFonts w:hint="eastAsia"/>
                <w:sz w:val="24"/>
                <w:szCs w:val="24"/>
              </w:rPr>
              <w:t>。</w:t>
            </w:r>
          </w:p>
          <w:p w:rsidR="00897CC0" w:rsidRDefault="00897CC0" w:rsidP="00897CC0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680000" cy="3190146"/>
                  <wp:effectExtent l="19050" t="0" r="6300" b="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0" cy="3190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7CC0" w:rsidRDefault="00897CC0" w:rsidP="00897CC0">
            <w:pPr>
              <w:ind w:firstLineChars="200" w:firstLine="4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3.30  reg.jsp</w:t>
            </w:r>
            <w:r>
              <w:rPr>
                <w:rFonts w:hint="eastAsia"/>
              </w:rPr>
              <w:t>页面</w:t>
            </w:r>
          </w:p>
          <w:p w:rsidR="00897CC0" w:rsidRDefault="00415EDB" w:rsidP="00897CC0">
            <w:pPr>
              <w:pStyle w:val="a3"/>
              <w:spacing w:line="360" w:lineRule="auto"/>
              <w:ind w:firstLineChars="0" w:firstLine="0"/>
              <w:rPr>
                <w:noProof/>
                <w:sz w:val="24"/>
                <w:szCs w:val="24"/>
              </w:rPr>
            </w:pPr>
            <w:del w:id="1" w:author="zhang" w:date="2016-12-02T11:09:00Z">
              <w:r>
                <w:rPr>
                  <w:noProof/>
                </w:rPr>
                <w:drawing>
                  <wp:inline distT="0" distB="0" distL="0" distR="0">
                    <wp:extent cx="4646295" cy="361315"/>
                    <wp:effectExtent l="19050" t="0" r="1905" b="0"/>
                    <wp:docPr id="12" name="图片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646295" cy="361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 w:rsidR="00897CC0" w:rsidRDefault="00897CC0" w:rsidP="00897CC0">
            <w:pPr>
              <w:ind w:firstLineChars="200" w:firstLine="4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3.31  reg.jsp</w:t>
            </w:r>
            <w:r>
              <w:rPr>
                <w:rFonts w:hint="eastAsia"/>
              </w:rPr>
              <w:t>页面表单设置</w:t>
            </w:r>
          </w:p>
          <w:p w:rsidR="00897CC0" w:rsidRDefault="00897CC0" w:rsidP="00897CC0">
            <w:pPr>
              <w:pStyle w:val="a3"/>
              <w:spacing w:line="360" w:lineRule="auto"/>
              <w:ind w:firstLineChars="0" w:firstLine="0"/>
              <w:rPr>
                <w:del w:id="2" w:author="zhang" w:date="2016-12-02T11:09:00Z"/>
                <w:sz w:val="24"/>
                <w:szCs w:val="24"/>
              </w:rPr>
            </w:pPr>
          </w:p>
          <w:p w:rsidR="00897CC0" w:rsidRDefault="00897CC0" w:rsidP="00897CC0">
            <w:pPr>
              <w:ind w:firstLineChars="200" w:firstLine="420"/>
            </w:pPr>
            <w:r w:rsidRPr="007C1693">
              <w:rPr>
                <w:rFonts w:hint="eastAsia"/>
              </w:rPr>
              <w:t>表单中标签设置如下如表</w:t>
            </w:r>
            <w:r>
              <w:rPr>
                <w:rFonts w:hint="eastAsia"/>
              </w:rPr>
              <w:t>3-3</w:t>
            </w:r>
            <w:r>
              <w:rPr>
                <w:rFonts w:hint="eastAsia"/>
              </w:rPr>
              <w:t>所</w:t>
            </w:r>
            <w:r w:rsidRPr="007C1693">
              <w:rPr>
                <w:rFonts w:hint="eastAsia"/>
              </w:rPr>
              <w:t>示。</w:t>
            </w:r>
          </w:p>
          <w:p w:rsidR="00897CC0" w:rsidRPr="00A44F83" w:rsidRDefault="00897CC0" w:rsidP="00897CC0">
            <w:pPr>
              <w:ind w:firstLine="420"/>
              <w:jc w:val="center"/>
              <w:rPr>
                <w:b/>
              </w:rPr>
            </w:pPr>
            <w:r w:rsidRPr="00A44F83">
              <w:rPr>
                <w:rFonts w:hint="eastAsia"/>
                <w:b/>
              </w:rPr>
              <w:t>表</w:t>
            </w:r>
            <w:r>
              <w:rPr>
                <w:rFonts w:hint="eastAsia"/>
                <w:b/>
              </w:rPr>
              <w:t>3-3</w:t>
            </w:r>
            <w:r w:rsidRPr="00A44F8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reg</w:t>
            </w:r>
            <w:r w:rsidRPr="00A44F83">
              <w:rPr>
                <w:rFonts w:hint="eastAsia"/>
                <w:b/>
              </w:rPr>
              <w:t>.jsp</w:t>
            </w:r>
            <w:r w:rsidRPr="00A44F83">
              <w:rPr>
                <w:rFonts w:hint="eastAsia"/>
                <w:b/>
              </w:rPr>
              <w:t>表单中标签属性</w:t>
            </w:r>
          </w:p>
          <w:tbl>
            <w:tblPr>
              <w:tblW w:w="0" w:type="auto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757"/>
              <w:gridCol w:w="2465"/>
              <w:gridCol w:w="3084"/>
            </w:tblGrid>
            <w:tr w:rsidR="00897CC0" w:rsidRPr="00687617" w:rsidTr="00505717">
              <w:tc>
                <w:tcPr>
                  <w:tcW w:w="2840" w:type="dxa"/>
                </w:tcPr>
                <w:p w:rsidR="00897CC0" w:rsidRPr="00687617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687617">
                    <w:rPr>
                      <w:rFonts w:hint="eastAsia"/>
                      <w:sz w:val="24"/>
                      <w:szCs w:val="24"/>
                    </w:rPr>
                    <w:t>类型</w:t>
                  </w:r>
                </w:p>
              </w:tc>
              <w:tc>
                <w:tcPr>
                  <w:tcW w:w="2513" w:type="dxa"/>
                </w:tcPr>
                <w:p w:rsidR="00897CC0" w:rsidRPr="00687617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687617">
                    <w:rPr>
                      <w:sz w:val="24"/>
                      <w:szCs w:val="24"/>
                    </w:rPr>
                    <w:t>N</w:t>
                  </w:r>
                  <w:r w:rsidRPr="00687617">
                    <w:rPr>
                      <w:rFonts w:hint="eastAsia"/>
                      <w:sz w:val="24"/>
                      <w:szCs w:val="24"/>
                    </w:rPr>
                    <w:t>ame</w:t>
                  </w:r>
                  <w:r w:rsidRPr="00687617">
                    <w:rPr>
                      <w:rFonts w:hint="eastAsia"/>
                      <w:sz w:val="24"/>
                      <w:szCs w:val="24"/>
                    </w:rPr>
                    <w:t>属性</w:t>
                  </w:r>
                </w:p>
              </w:tc>
              <w:tc>
                <w:tcPr>
                  <w:tcW w:w="3169" w:type="dxa"/>
                </w:tcPr>
                <w:p w:rsidR="00897CC0" w:rsidRPr="00687617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687617">
                    <w:rPr>
                      <w:rFonts w:hint="eastAsia"/>
                      <w:sz w:val="24"/>
                      <w:szCs w:val="24"/>
                    </w:rPr>
                    <w:t>说明</w:t>
                  </w:r>
                </w:p>
              </w:tc>
            </w:tr>
            <w:tr w:rsidR="00897CC0" w:rsidRPr="00687617" w:rsidTr="00505717">
              <w:tc>
                <w:tcPr>
                  <w:tcW w:w="2840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rFonts w:hint="eastAsia"/>
                      <w:sz w:val="24"/>
                      <w:szCs w:val="24"/>
                    </w:rPr>
                    <w:t>文本框</w:t>
                  </w:r>
                </w:p>
              </w:tc>
              <w:tc>
                <w:tcPr>
                  <w:tcW w:w="2513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rFonts w:hint="eastAsia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3169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rFonts w:hint="eastAsia"/>
                      <w:sz w:val="24"/>
                      <w:szCs w:val="24"/>
                    </w:rPr>
                    <w:t>用户名文本框</w:t>
                  </w:r>
                </w:p>
              </w:tc>
            </w:tr>
            <w:tr w:rsidR="00897CC0" w:rsidRPr="00687617" w:rsidTr="00505717">
              <w:tc>
                <w:tcPr>
                  <w:tcW w:w="2840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rFonts w:hint="eastAsia"/>
                      <w:sz w:val="24"/>
                      <w:szCs w:val="24"/>
                    </w:rPr>
                    <w:t>文本框</w:t>
                  </w:r>
                </w:p>
              </w:tc>
              <w:tc>
                <w:tcPr>
                  <w:tcW w:w="2513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169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rFonts w:hint="eastAsia"/>
                      <w:sz w:val="24"/>
                      <w:szCs w:val="24"/>
                    </w:rPr>
                    <w:t>密码</w:t>
                  </w:r>
                </w:p>
              </w:tc>
            </w:tr>
            <w:tr w:rsidR="00897CC0" w:rsidRPr="00687617" w:rsidTr="00505717">
              <w:tc>
                <w:tcPr>
                  <w:tcW w:w="2840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rFonts w:hint="eastAsia"/>
                      <w:sz w:val="24"/>
                      <w:szCs w:val="24"/>
                    </w:rPr>
                    <w:t>文本框</w:t>
                  </w:r>
                </w:p>
              </w:tc>
              <w:tc>
                <w:tcPr>
                  <w:tcW w:w="2513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sz w:val="24"/>
                      <w:szCs w:val="24"/>
                    </w:rPr>
                    <w:t>repasswd</w:t>
                  </w:r>
                </w:p>
              </w:tc>
              <w:tc>
                <w:tcPr>
                  <w:tcW w:w="3169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rFonts w:hint="eastAsia"/>
                      <w:sz w:val="24"/>
                      <w:szCs w:val="24"/>
                    </w:rPr>
                    <w:t>再输入一次密码框</w:t>
                  </w:r>
                </w:p>
              </w:tc>
            </w:tr>
            <w:tr w:rsidR="00897CC0" w:rsidRPr="00687617" w:rsidTr="00505717">
              <w:tc>
                <w:tcPr>
                  <w:tcW w:w="2840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rFonts w:hint="eastAsia"/>
                      <w:sz w:val="24"/>
                      <w:szCs w:val="24"/>
                    </w:rPr>
                    <w:t>单选框</w:t>
                  </w:r>
                </w:p>
              </w:tc>
              <w:tc>
                <w:tcPr>
                  <w:tcW w:w="2513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rFonts w:hint="eastAsia"/>
                      <w:sz w:val="24"/>
                      <w:szCs w:val="24"/>
                    </w:rPr>
                    <w:t>xingbie</w:t>
                  </w:r>
                </w:p>
              </w:tc>
              <w:tc>
                <w:tcPr>
                  <w:tcW w:w="3169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rFonts w:hint="eastAsia"/>
                      <w:sz w:val="24"/>
                      <w:szCs w:val="24"/>
                    </w:rPr>
                    <w:t>性别男单选框，</w:t>
                  </w:r>
                  <w:r w:rsidRPr="00DE03AF">
                    <w:rPr>
                      <w:rFonts w:hint="eastAsia"/>
                      <w:sz w:val="24"/>
                      <w:szCs w:val="24"/>
                    </w:rPr>
                    <w:t>value</w:t>
                  </w:r>
                  <w:r w:rsidRPr="00DE03AF">
                    <w:rPr>
                      <w:rFonts w:hint="eastAsia"/>
                      <w:sz w:val="24"/>
                      <w:szCs w:val="24"/>
                    </w:rPr>
                    <w:t>值为</w:t>
                  </w:r>
                  <w:r w:rsidRPr="00DE03AF"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c>
            </w:tr>
            <w:tr w:rsidR="00897CC0" w:rsidRPr="00687617" w:rsidTr="00505717">
              <w:tc>
                <w:tcPr>
                  <w:tcW w:w="2840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rFonts w:hint="eastAsia"/>
                      <w:sz w:val="24"/>
                      <w:szCs w:val="24"/>
                    </w:rPr>
                    <w:t>单选框</w:t>
                  </w:r>
                </w:p>
              </w:tc>
              <w:tc>
                <w:tcPr>
                  <w:tcW w:w="2513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rFonts w:hint="eastAsia"/>
                      <w:sz w:val="24"/>
                      <w:szCs w:val="24"/>
                    </w:rPr>
                    <w:t>xingbie</w:t>
                  </w:r>
                </w:p>
              </w:tc>
              <w:tc>
                <w:tcPr>
                  <w:tcW w:w="3169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rFonts w:hint="eastAsia"/>
                      <w:sz w:val="24"/>
                      <w:szCs w:val="24"/>
                    </w:rPr>
                    <w:t>性别女单选框，</w:t>
                  </w:r>
                  <w:r w:rsidRPr="00DE03AF">
                    <w:rPr>
                      <w:rFonts w:hint="eastAsia"/>
                      <w:sz w:val="24"/>
                      <w:szCs w:val="24"/>
                    </w:rPr>
                    <w:t>value</w:t>
                  </w:r>
                  <w:r w:rsidRPr="00DE03AF">
                    <w:rPr>
                      <w:rFonts w:hint="eastAsia"/>
                      <w:sz w:val="24"/>
                      <w:szCs w:val="24"/>
                    </w:rPr>
                    <w:t>值为</w:t>
                  </w:r>
                  <w:r w:rsidRPr="00DE03AF">
                    <w:rPr>
                      <w:rFonts w:hint="eastAsia"/>
                      <w:sz w:val="24"/>
                      <w:szCs w:val="24"/>
                    </w:rPr>
                    <w:t>2</w:t>
                  </w:r>
                </w:p>
              </w:tc>
            </w:tr>
            <w:tr w:rsidR="00897CC0" w:rsidRPr="00687617" w:rsidTr="00505717">
              <w:tc>
                <w:tcPr>
                  <w:tcW w:w="2840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rFonts w:hint="eastAsia"/>
                      <w:sz w:val="24"/>
                      <w:szCs w:val="24"/>
                    </w:rPr>
                    <w:t>文本框</w:t>
                  </w:r>
                </w:p>
              </w:tc>
              <w:tc>
                <w:tcPr>
                  <w:tcW w:w="2513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169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sz w:val="24"/>
                      <w:szCs w:val="24"/>
                    </w:rPr>
                    <w:t>Email</w:t>
                  </w:r>
                  <w:r w:rsidRPr="00DE03AF">
                    <w:rPr>
                      <w:sz w:val="24"/>
                      <w:szCs w:val="24"/>
                    </w:rPr>
                    <w:t>文本框</w:t>
                  </w:r>
                </w:p>
              </w:tc>
            </w:tr>
            <w:tr w:rsidR="00897CC0" w:rsidRPr="00687617" w:rsidTr="00505717">
              <w:tc>
                <w:tcPr>
                  <w:tcW w:w="2840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rFonts w:hint="eastAsia"/>
                      <w:sz w:val="24"/>
                      <w:szCs w:val="24"/>
                    </w:rPr>
                    <w:t>文本框</w:t>
                  </w:r>
                </w:p>
              </w:tc>
              <w:tc>
                <w:tcPr>
                  <w:tcW w:w="2513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sz w:val="24"/>
                      <w:szCs w:val="24"/>
                    </w:rPr>
                    <w:t>info</w:t>
                  </w:r>
                </w:p>
              </w:tc>
              <w:tc>
                <w:tcPr>
                  <w:tcW w:w="3169" w:type="dxa"/>
                </w:tcPr>
                <w:p w:rsidR="00897CC0" w:rsidRPr="00DE03AF" w:rsidRDefault="00897CC0" w:rsidP="00505717">
                  <w:pPr>
                    <w:pStyle w:val="a3"/>
                    <w:spacing w:line="360" w:lineRule="auto"/>
                    <w:ind w:firstLineChars="0" w:firstLine="0"/>
                    <w:rPr>
                      <w:sz w:val="24"/>
                      <w:szCs w:val="24"/>
                    </w:rPr>
                  </w:pPr>
                  <w:r w:rsidRPr="00DE03AF">
                    <w:rPr>
                      <w:sz w:val="24"/>
                      <w:szCs w:val="24"/>
                    </w:rPr>
                    <w:t>Info</w:t>
                  </w:r>
                  <w:r w:rsidRPr="00DE03AF">
                    <w:rPr>
                      <w:sz w:val="24"/>
                      <w:szCs w:val="24"/>
                    </w:rPr>
                    <w:t>文本框，多行</w:t>
                  </w:r>
                </w:p>
              </w:tc>
            </w:tr>
          </w:tbl>
          <w:p w:rsidR="00897CC0" w:rsidRDefault="00897CC0" w:rsidP="00897CC0">
            <w:pPr>
              <w:ind w:firstLineChars="100" w:firstLine="210"/>
            </w:pPr>
          </w:p>
          <w:p w:rsidR="00897CC0" w:rsidRDefault="00897CC0" w:rsidP="00897CC0">
            <w:pPr>
              <w:ind w:firstLineChars="100" w:firstLine="210"/>
            </w:pPr>
            <w:r>
              <w:rPr>
                <w:rFonts w:hint="eastAsia"/>
              </w:rPr>
              <w:t>其中表单中各标签设置如表所示。</w:t>
            </w:r>
          </w:p>
          <w:p w:rsidR="00897CC0" w:rsidRDefault="00897CC0" w:rsidP="00897CC0">
            <w:pPr>
              <w:ind w:firstLineChars="100" w:firstLine="210"/>
            </w:pPr>
            <w:r>
              <w:rPr>
                <w:rFonts w:hint="eastAsia"/>
              </w:rPr>
              <w:t>双击打开</w:t>
            </w:r>
            <w:r w:rsidRPr="00681800">
              <w:rPr>
                <w:rFonts w:hint="eastAsia"/>
                <w:highlight w:val="yellow"/>
              </w:rPr>
              <w:t>user_deal.jsp</w:t>
            </w:r>
            <w:r>
              <w:rPr>
                <w:rFonts w:hint="eastAsia"/>
              </w:rPr>
              <w:t>页面，按图</w:t>
            </w:r>
            <w:r>
              <w:rPr>
                <w:rFonts w:hint="eastAsia"/>
              </w:rPr>
              <w:t>3.32</w:t>
            </w:r>
            <w:r>
              <w:rPr>
                <w:rFonts w:hint="eastAsia"/>
              </w:rPr>
              <w:t>所示，完成如下代码。</w:t>
            </w:r>
          </w:p>
          <w:p w:rsidR="00897CC0" w:rsidRDefault="00897CC0" w:rsidP="00897CC0">
            <w:pPr>
              <w:ind w:firstLineChars="100" w:firstLine="21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040000" cy="997581"/>
                  <wp:effectExtent l="19050" t="0" r="8250" b="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0" cy="997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7CC0" w:rsidRDefault="00897CC0" w:rsidP="00897CC0">
            <w:pPr>
              <w:ind w:firstLineChars="100" w:firstLine="21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040000" cy="2310188"/>
                  <wp:effectExtent l="19050" t="0" r="8250" b="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0" cy="2310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7CC0" w:rsidRDefault="00897CC0" w:rsidP="00897CC0"/>
          <w:p w:rsidR="00897CC0" w:rsidRDefault="00897CC0" w:rsidP="00505717"/>
        </w:tc>
      </w:tr>
    </w:tbl>
    <w:p w:rsidR="00897CC0" w:rsidRDefault="00897CC0" w:rsidP="00E30714">
      <w:pPr>
        <w:ind w:firstLine="420"/>
      </w:pPr>
    </w:p>
    <w:sectPr w:rsidR="00897CC0" w:rsidSect="002F5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EDB" w:rsidRDefault="00415EDB" w:rsidP="00897CC0">
      <w:r>
        <w:separator/>
      </w:r>
    </w:p>
  </w:endnote>
  <w:endnote w:type="continuationSeparator" w:id="0">
    <w:p w:rsidR="00415EDB" w:rsidRDefault="00415EDB" w:rsidP="00897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EDB" w:rsidRDefault="00415EDB" w:rsidP="00897CC0">
      <w:r>
        <w:separator/>
      </w:r>
    </w:p>
  </w:footnote>
  <w:footnote w:type="continuationSeparator" w:id="0">
    <w:p w:rsidR="00415EDB" w:rsidRDefault="00415EDB" w:rsidP="00897C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0714"/>
    <w:rsid w:val="001B4221"/>
    <w:rsid w:val="002B3C55"/>
    <w:rsid w:val="002F5191"/>
    <w:rsid w:val="00391FD0"/>
    <w:rsid w:val="00415EDB"/>
    <w:rsid w:val="004B7912"/>
    <w:rsid w:val="0050561E"/>
    <w:rsid w:val="00681800"/>
    <w:rsid w:val="007F1082"/>
    <w:rsid w:val="007F5FC2"/>
    <w:rsid w:val="00897CC0"/>
    <w:rsid w:val="009031DA"/>
    <w:rsid w:val="009B4BFD"/>
    <w:rsid w:val="00A568FA"/>
    <w:rsid w:val="00AF76B4"/>
    <w:rsid w:val="00B470FA"/>
    <w:rsid w:val="00D107C2"/>
    <w:rsid w:val="00D32641"/>
    <w:rsid w:val="00D35DA0"/>
    <w:rsid w:val="00DE03AF"/>
    <w:rsid w:val="00E12316"/>
    <w:rsid w:val="00E30714"/>
    <w:rsid w:val="00F0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1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1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07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0714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97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97CC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97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97CC0"/>
    <w:rPr>
      <w:rFonts w:ascii="Calibri" w:eastAsia="宋体" w:hAnsi="Calibri" w:cs="Times New Roman"/>
      <w:sz w:val="18"/>
      <w:szCs w:val="18"/>
    </w:rPr>
  </w:style>
  <w:style w:type="table" w:styleId="a7">
    <w:name w:val="Table Grid"/>
    <w:basedOn w:val="a1"/>
    <w:uiPriority w:val="59"/>
    <w:rsid w:val="00897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1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1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07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071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195</Words>
  <Characters>1112</Characters>
  <Application>Microsoft Office Word</Application>
  <DocSecurity>0</DocSecurity>
  <Lines>9</Lines>
  <Paragraphs>2</Paragraphs>
  <ScaleCrop>false</ScaleCrop>
  <Company>Home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Windows 用户</cp:lastModifiedBy>
  <cp:revision>14</cp:revision>
  <dcterms:created xsi:type="dcterms:W3CDTF">2018-04-22T23:30:00Z</dcterms:created>
  <dcterms:modified xsi:type="dcterms:W3CDTF">2019-11-06T08:00:00Z</dcterms:modified>
</cp:coreProperties>
</file>